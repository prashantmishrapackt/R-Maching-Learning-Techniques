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F6F323" w14:textId="77777777" w:rsidR="00196280" w:rsidRDefault="00002FF3">
      <w:pPr>
        <w:spacing w:after="120"/>
      </w:pPr>
      <w:r>
        <w:rPr>
          <w:sz w:val="20"/>
          <w:szCs w:val="20"/>
        </w:rPr>
        <w:t>Mandatory Fields:</w:t>
      </w:r>
    </w:p>
    <w:p w14:paraId="0CDA58E4" w14:textId="316FD0C3" w:rsidR="00196280" w:rsidRDefault="00002FF3">
      <w:pPr>
        <w:spacing w:after="120"/>
      </w:pPr>
      <w:r>
        <w:rPr>
          <w:sz w:val="20"/>
          <w:szCs w:val="20"/>
        </w:rPr>
        <w:t xml:space="preserve">1. </w:t>
      </w:r>
      <w:r>
        <w:rPr>
          <w:b/>
          <w:sz w:val="20"/>
          <w:szCs w:val="20"/>
        </w:rPr>
        <w:t>Title name</w:t>
      </w:r>
      <w:r w:rsidR="00EF1245">
        <w:rPr>
          <w:sz w:val="20"/>
          <w:szCs w:val="20"/>
        </w:rPr>
        <w:t>:</w:t>
      </w:r>
      <w:r w:rsidR="00874EDE">
        <w:rPr>
          <w:sz w:val="20"/>
          <w:szCs w:val="20"/>
        </w:rPr>
        <w:t xml:space="preserve"> </w:t>
      </w:r>
      <w:ins w:id="0" w:author="Ankita Thakur" w:date="2016-08-22T14:17:00Z">
        <w:r w:rsidR="00AF09E2">
          <w:rPr>
            <w:sz w:val="20"/>
            <w:szCs w:val="20"/>
          </w:rPr>
          <w:t xml:space="preserve">R: </w:t>
        </w:r>
      </w:ins>
      <w:del w:id="1" w:author="Ankita Thakur" w:date="2016-08-22T14:17:00Z">
        <w:r w:rsidR="00EF1245" w:rsidDel="00AF09E2">
          <w:rPr>
            <w:sz w:val="20"/>
            <w:szCs w:val="20"/>
          </w:rPr>
          <w:delText>Machine Learning with R</w:delText>
        </w:r>
      </w:del>
      <w:bookmarkStart w:id="2" w:name="_GoBack"/>
      <w:bookmarkEnd w:id="2"/>
      <w:ins w:id="3" w:author="Ankita Thakur" w:date="2016-08-22T14:20:00Z">
        <w:r w:rsidR="00227690">
          <w:rPr>
            <w:sz w:val="20"/>
            <w:szCs w:val="20"/>
          </w:rPr>
          <w:t>M</w:t>
        </w:r>
      </w:ins>
      <w:ins w:id="4" w:author="Ankita Thakur" w:date="2016-08-22T14:17:00Z">
        <w:r w:rsidR="00227690">
          <w:rPr>
            <w:sz w:val="20"/>
            <w:szCs w:val="20"/>
          </w:rPr>
          <w:t>achine L</w:t>
        </w:r>
        <w:r w:rsidR="00AF09E2">
          <w:rPr>
            <w:sz w:val="20"/>
            <w:szCs w:val="20"/>
          </w:rPr>
          <w:t xml:space="preserve">earning </w:t>
        </w:r>
      </w:ins>
      <w:ins w:id="5" w:author="Ankita Thakur" w:date="2016-08-22T14:20:00Z">
        <w:r w:rsidR="00227690">
          <w:rPr>
            <w:sz w:val="20"/>
            <w:szCs w:val="20"/>
          </w:rPr>
          <w:t>T</w:t>
        </w:r>
      </w:ins>
      <w:ins w:id="6" w:author="Ankita Thakur" w:date="2016-08-22T14:17:00Z">
        <w:r w:rsidR="00AF09E2">
          <w:rPr>
            <w:sz w:val="20"/>
            <w:szCs w:val="20"/>
          </w:rPr>
          <w:t>echniques</w:t>
        </w:r>
      </w:ins>
    </w:p>
    <w:p w14:paraId="2F90C7C5" w14:textId="77777777" w:rsidR="00196280" w:rsidRDefault="00002FF3">
      <w:pPr>
        <w:spacing w:after="120"/>
      </w:pPr>
      <w:r>
        <w:rPr>
          <w:sz w:val="20"/>
          <w:szCs w:val="20"/>
        </w:rPr>
        <w:t xml:space="preserve">2. </w:t>
      </w:r>
      <w:r>
        <w:rPr>
          <w:b/>
          <w:sz w:val="20"/>
          <w:szCs w:val="20"/>
        </w:rPr>
        <w:t>ISBN-13P</w:t>
      </w:r>
      <w:r>
        <w:rPr>
          <w:sz w:val="20"/>
          <w:szCs w:val="20"/>
        </w:rPr>
        <w:t xml:space="preserve">: </w:t>
      </w:r>
    </w:p>
    <w:p w14:paraId="604C9918" w14:textId="77777777" w:rsidR="00196280" w:rsidRDefault="00002FF3">
      <w:pPr>
        <w:spacing w:after="120"/>
      </w:pPr>
      <w:r>
        <w:rPr>
          <w:sz w:val="20"/>
          <w:szCs w:val="20"/>
        </w:rPr>
        <w:t>3</w:t>
      </w:r>
      <w:r>
        <w:rPr>
          <w:b/>
          <w:sz w:val="20"/>
          <w:szCs w:val="20"/>
        </w:rPr>
        <w:t>. ISBN-10P</w:t>
      </w:r>
      <w:r>
        <w:rPr>
          <w:sz w:val="20"/>
          <w:szCs w:val="20"/>
        </w:rPr>
        <w:t>:</w:t>
      </w:r>
    </w:p>
    <w:p w14:paraId="759A2753" w14:textId="77777777" w:rsidR="00196280" w:rsidRDefault="00002FF3">
      <w:pPr>
        <w:spacing w:after="120"/>
      </w:pPr>
      <w:r>
        <w:rPr>
          <w:sz w:val="20"/>
          <w:szCs w:val="20"/>
        </w:rPr>
        <w:t xml:space="preserve">4. </w:t>
      </w:r>
      <w:r>
        <w:rPr>
          <w:b/>
          <w:sz w:val="20"/>
          <w:szCs w:val="20"/>
        </w:rPr>
        <w:t>ISBN-13E</w:t>
      </w:r>
      <w:r>
        <w:rPr>
          <w:sz w:val="20"/>
          <w:szCs w:val="20"/>
        </w:rPr>
        <w:t>:</w:t>
      </w:r>
    </w:p>
    <w:p w14:paraId="35E393CA" w14:textId="77777777" w:rsidR="00196280" w:rsidRDefault="00002FF3">
      <w:pPr>
        <w:spacing w:after="120"/>
      </w:pPr>
      <w:r>
        <w:rPr>
          <w:sz w:val="20"/>
          <w:szCs w:val="20"/>
        </w:rPr>
        <w:t>5</w:t>
      </w:r>
      <w:r>
        <w:rPr>
          <w:b/>
          <w:sz w:val="20"/>
          <w:szCs w:val="20"/>
        </w:rPr>
        <w:t>. Brand</w:t>
      </w:r>
      <w:r>
        <w:rPr>
          <w:sz w:val="20"/>
          <w:szCs w:val="20"/>
        </w:rPr>
        <w:t>: Open Source</w:t>
      </w:r>
    </w:p>
    <w:p w14:paraId="76A970F0" w14:textId="77777777" w:rsidR="00196280" w:rsidRDefault="00002FF3">
      <w:pPr>
        <w:spacing w:after="120"/>
      </w:pPr>
      <w:r>
        <w:rPr>
          <w:sz w:val="20"/>
          <w:szCs w:val="20"/>
        </w:rPr>
        <w:t xml:space="preserve">6. </w:t>
      </w:r>
      <w:r>
        <w:rPr>
          <w:b/>
          <w:sz w:val="20"/>
          <w:szCs w:val="20"/>
        </w:rPr>
        <w:t>Web Site Category</w:t>
      </w:r>
      <w:r>
        <w:rPr>
          <w:sz w:val="20"/>
          <w:szCs w:val="20"/>
        </w:rPr>
        <w:t>: Big Data and Business Intelligence</w:t>
      </w:r>
    </w:p>
    <w:p w14:paraId="5D5EAF1B" w14:textId="77777777" w:rsidR="00196280" w:rsidRDefault="00002FF3">
      <w:pPr>
        <w:spacing w:after="120"/>
      </w:pPr>
      <w:r>
        <w:rPr>
          <w:sz w:val="20"/>
          <w:szCs w:val="20"/>
        </w:rPr>
        <w:t xml:space="preserve">7. </w:t>
      </w:r>
      <w:r>
        <w:rPr>
          <w:b/>
          <w:sz w:val="20"/>
          <w:szCs w:val="20"/>
        </w:rPr>
        <w:t>Print Price</w:t>
      </w:r>
      <w:r>
        <w:rPr>
          <w:sz w:val="20"/>
          <w:szCs w:val="20"/>
        </w:rPr>
        <w:t>:</w:t>
      </w:r>
    </w:p>
    <w:p w14:paraId="14708BD5" w14:textId="77777777" w:rsidR="00196280" w:rsidRDefault="00002FF3">
      <w:pPr>
        <w:spacing w:after="120"/>
      </w:pPr>
      <w:r>
        <w:rPr>
          <w:sz w:val="20"/>
          <w:szCs w:val="20"/>
        </w:rPr>
        <w:t xml:space="preserve">8. </w:t>
      </w:r>
      <w:r>
        <w:rPr>
          <w:b/>
          <w:sz w:val="20"/>
          <w:szCs w:val="20"/>
        </w:rPr>
        <w:t>Ebook Price</w:t>
      </w:r>
      <w:r>
        <w:rPr>
          <w:sz w:val="20"/>
          <w:szCs w:val="20"/>
        </w:rPr>
        <w:t xml:space="preserve">: </w:t>
      </w:r>
    </w:p>
    <w:p w14:paraId="3CB128DF" w14:textId="77777777" w:rsidR="00196280" w:rsidRDefault="00002FF3">
      <w:pPr>
        <w:spacing w:after="120"/>
      </w:pPr>
      <w:r>
        <w:rPr>
          <w:sz w:val="20"/>
          <w:szCs w:val="20"/>
        </w:rPr>
        <w:t xml:space="preserve">9. </w:t>
      </w:r>
      <w:r>
        <w:rPr>
          <w:b/>
          <w:sz w:val="20"/>
          <w:szCs w:val="20"/>
        </w:rPr>
        <w:t>PPD / EPD</w:t>
      </w:r>
      <w:r>
        <w:rPr>
          <w:sz w:val="20"/>
          <w:szCs w:val="20"/>
        </w:rPr>
        <w:t xml:space="preserve">: </w:t>
      </w:r>
    </w:p>
    <w:p w14:paraId="7379B937" w14:textId="77777777" w:rsidR="00196280" w:rsidRDefault="00002FF3">
      <w:pPr>
        <w:spacing w:after="120"/>
      </w:pPr>
      <w:r>
        <w:rPr>
          <w:sz w:val="20"/>
          <w:szCs w:val="20"/>
        </w:rPr>
        <w:t xml:space="preserve">Optional Fields: </w:t>
      </w:r>
    </w:p>
    <w:p w14:paraId="1FC37AC1" w14:textId="67E2EDC9" w:rsidR="00196280" w:rsidRDefault="00002FF3">
      <w:pPr>
        <w:spacing w:after="120"/>
      </w:pPr>
      <w:r>
        <w:rPr>
          <w:sz w:val="20"/>
          <w:szCs w:val="20"/>
        </w:rPr>
        <w:t xml:space="preserve">1. </w:t>
      </w:r>
      <w:r>
        <w:rPr>
          <w:b/>
          <w:sz w:val="20"/>
          <w:szCs w:val="20"/>
        </w:rPr>
        <w:t>Cover Image</w:t>
      </w:r>
      <w:r>
        <w:rPr>
          <w:sz w:val="20"/>
          <w:szCs w:val="20"/>
        </w:rPr>
        <w:t xml:space="preserve">: </w:t>
      </w:r>
      <w:r w:rsidR="00663CC7" w:rsidRPr="00663CC7">
        <w:rPr>
          <w:sz w:val="20"/>
          <w:szCs w:val="20"/>
        </w:rPr>
        <w:t>http://www.istockphoto.com/in/vector/flat-line-design-website-banner-of-education-gm515702964-88616919?st=_p_machinelearning</w:t>
      </w:r>
      <w:r>
        <w:rPr>
          <w:sz w:val="20"/>
          <w:szCs w:val="20"/>
        </w:rPr>
        <w:t xml:space="preserve">2. </w:t>
      </w:r>
      <w:r w:rsidR="00901DE4">
        <w:rPr>
          <w:sz w:val="20"/>
          <w:szCs w:val="20"/>
        </w:rPr>
        <w:br/>
      </w:r>
      <w:r w:rsidR="00901DE4">
        <w:rPr>
          <w:sz w:val="20"/>
          <w:szCs w:val="20"/>
        </w:rPr>
        <w:br/>
      </w:r>
      <w:r>
        <w:rPr>
          <w:b/>
          <w:sz w:val="20"/>
          <w:szCs w:val="20"/>
        </w:rPr>
        <w:t>Level</w:t>
      </w:r>
      <w:r>
        <w:rPr>
          <w:sz w:val="20"/>
          <w:szCs w:val="20"/>
        </w:rPr>
        <w:t>: Progressing</w:t>
      </w:r>
    </w:p>
    <w:p w14:paraId="2948F6B0" w14:textId="661D7D5E" w:rsidR="00663CC7" w:rsidRPr="00663CC7" w:rsidRDefault="00B05F36" w:rsidP="00663CC7">
      <w:pPr>
        <w:rPr>
          <w:sz w:val="20"/>
          <w:szCs w:val="20"/>
        </w:rPr>
      </w:pPr>
      <w:r>
        <w:rPr>
          <w:sz w:val="20"/>
          <w:szCs w:val="20"/>
        </w:rPr>
        <w:br/>
      </w:r>
      <w:r w:rsidR="00002FF3">
        <w:rPr>
          <w:sz w:val="20"/>
          <w:szCs w:val="20"/>
        </w:rPr>
        <w:t xml:space="preserve">3. </w:t>
      </w:r>
      <w:r w:rsidR="00002FF3">
        <w:rPr>
          <w:b/>
          <w:sz w:val="20"/>
          <w:szCs w:val="20"/>
        </w:rPr>
        <w:t>Author names</w:t>
      </w:r>
      <w:r w:rsidR="00002FF3">
        <w:rPr>
          <w:sz w:val="20"/>
          <w:szCs w:val="20"/>
        </w:rPr>
        <w:t xml:space="preserve">: </w:t>
      </w:r>
      <w:r w:rsidR="00663CC7" w:rsidRPr="00663CC7">
        <w:rPr>
          <w:sz w:val="20"/>
          <w:szCs w:val="20"/>
        </w:rPr>
        <w:t>Raghav Bali</w:t>
      </w:r>
      <w:r w:rsidR="00663CC7">
        <w:rPr>
          <w:sz w:val="20"/>
          <w:szCs w:val="20"/>
        </w:rPr>
        <w:t xml:space="preserve">, </w:t>
      </w:r>
      <w:r w:rsidR="00663CC7" w:rsidRPr="00663CC7">
        <w:rPr>
          <w:sz w:val="20"/>
          <w:szCs w:val="20"/>
        </w:rPr>
        <w:t>Dipanjan Sarkar</w:t>
      </w:r>
      <w:r w:rsidR="00663CC7">
        <w:rPr>
          <w:sz w:val="20"/>
          <w:szCs w:val="20"/>
        </w:rPr>
        <w:t xml:space="preserve">, </w:t>
      </w:r>
      <w:r w:rsidR="00663CC7" w:rsidRPr="00663CC7">
        <w:rPr>
          <w:sz w:val="20"/>
          <w:szCs w:val="20"/>
        </w:rPr>
        <w:t>Brett Lantz</w:t>
      </w:r>
      <w:r w:rsidR="00663CC7">
        <w:rPr>
          <w:sz w:val="20"/>
          <w:szCs w:val="20"/>
        </w:rPr>
        <w:t xml:space="preserve">, </w:t>
      </w:r>
      <w:r w:rsidR="00663CC7" w:rsidRPr="00663CC7">
        <w:rPr>
          <w:sz w:val="20"/>
          <w:szCs w:val="20"/>
        </w:rPr>
        <w:t>Cory Lesmeister</w:t>
      </w:r>
    </w:p>
    <w:p w14:paraId="6F2C76BB" w14:textId="77777777" w:rsidR="00663CC7" w:rsidRDefault="00663CC7" w:rsidP="00663CC7">
      <w:pPr>
        <w:rPr>
          <w:sz w:val="20"/>
          <w:szCs w:val="20"/>
        </w:rPr>
      </w:pPr>
    </w:p>
    <w:p w14:paraId="17D3D800" w14:textId="77777777" w:rsidR="00663CC7" w:rsidRPr="00663CC7" w:rsidRDefault="00663CC7" w:rsidP="00663CC7">
      <w:pPr>
        <w:rPr>
          <w:sz w:val="20"/>
          <w:szCs w:val="20"/>
        </w:rPr>
      </w:pPr>
    </w:p>
    <w:p w14:paraId="3512396A" w14:textId="77777777" w:rsidR="00196280" w:rsidRDefault="00002FF3" w:rsidP="00663CC7">
      <w:pPr>
        <w:spacing w:after="120"/>
      </w:pPr>
      <w:r>
        <w:rPr>
          <w:sz w:val="20"/>
          <w:szCs w:val="20"/>
        </w:rPr>
        <w:t xml:space="preserve">4. </w:t>
      </w:r>
      <w:r>
        <w:rPr>
          <w:b/>
          <w:sz w:val="20"/>
          <w:szCs w:val="20"/>
        </w:rPr>
        <w:t>Description</w:t>
      </w:r>
      <w:r>
        <w:rPr>
          <w:sz w:val="20"/>
          <w:szCs w:val="20"/>
        </w:rPr>
        <w:t xml:space="preserve">: </w:t>
      </w:r>
      <w:r w:rsidR="00663CC7" w:rsidRPr="00663CC7">
        <w:rPr>
          <w:sz w:val="20"/>
          <w:szCs w:val="20"/>
        </w:rPr>
        <w:t>Data science and machine learning are some of the top buzzwords in the technical world today. From retail stores to Fortune 500 companies, everyone is working hard to making machine learning give them data-driven insights to grow their business. With powerful data manipulation features, machine learning packages, and an active developer community, R empowers users to build sophisticated machine learning systems to solve real-world data problems.</w:t>
      </w:r>
    </w:p>
    <w:p w14:paraId="173160F1" w14:textId="60D56E5C" w:rsidR="00196280" w:rsidRDefault="00002FF3">
      <w:del w:id="7" w:author="Ankita Thakur" w:date="2016-08-22T14:01:00Z">
        <w:r w:rsidDel="007E3A9E">
          <w:rPr>
            <w:sz w:val="20"/>
            <w:szCs w:val="20"/>
          </w:rPr>
          <w:delText xml:space="preserve">The </w:delText>
        </w:r>
        <w:r w:rsidR="00663CC7" w:rsidDel="007E3A9E">
          <w:rPr>
            <w:i/>
            <w:sz w:val="20"/>
            <w:szCs w:val="20"/>
          </w:rPr>
          <w:delText>Machine Learning with R</w:delText>
        </w:r>
        <w:r w:rsidDel="007E3A9E">
          <w:rPr>
            <w:sz w:val="20"/>
            <w:szCs w:val="20"/>
          </w:rPr>
          <w:delText xml:space="preserve"> course</w:delText>
        </w:r>
      </w:del>
      <w:ins w:id="8" w:author="Ankita Thakur" w:date="2016-08-22T14:01:00Z">
        <w:r w:rsidR="007E3A9E">
          <w:rPr>
            <w:sz w:val="20"/>
            <w:szCs w:val="20"/>
          </w:rPr>
          <w:t>This course will</w:t>
        </w:r>
      </w:ins>
      <w:r>
        <w:rPr>
          <w:sz w:val="20"/>
          <w:szCs w:val="20"/>
        </w:rPr>
        <w:t xml:space="preserve"> </w:t>
      </w:r>
      <w:r w:rsidR="00804B65">
        <w:rPr>
          <w:sz w:val="20"/>
          <w:szCs w:val="20"/>
        </w:rPr>
        <w:t xml:space="preserve">give you solid understanding of design principals with harnessing the power of Machine Learning. </w:t>
      </w:r>
      <w:del w:id="9" w:author="Ankita Thakur" w:date="2016-08-22T14:01:00Z">
        <w:r w:rsidR="00804B65" w:rsidDel="00045180">
          <w:rPr>
            <w:sz w:val="20"/>
            <w:szCs w:val="20"/>
          </w:rPr>
          <w:delText>With taking the course, you</w:delText>
        </w:r>
      </w:del>
      <w:ins w:id="10" w:author="Ankita Thakur" w:date="2016-08-22T14:01:00Z">
        <w:r w:rsidR="00045180">
          <w:rPr>
            <w:sz w:val="20"/>
            <w:szCs w:val="20"/>
          </w:rPr>
          <w:t xml:space="preserve">You'll </w:t>
        </w:r>
      </w:ins>
      <w:del w:id="11" w:author="Ankita Thakur" w:date="2016-08-22T14:01:00Z">
        <w:r w:rsidR="00804B65" w:rsidDel="00045180">
          <w:rPr>
            <w:sz w:val="20"/>
            <w:szCs w:val="20"/>
          </w:rPr>
          <w:delText xml:space="preserve"> will </w:delText>
        </w:r>
      </w:del>
      <w:r w:rsidR="00804B65">
        <w:rPr>
          <w:sz w:val="20"/>
          <w:szCs w:val="20"/>
        </w:rPr>
        <w:t xml:space="preserve">learn to solve real-life data related problems with powerful yet simple </w:t>
      </w:r>
      <w:r w:rsidR="00CE09BC">
        <w:rPr>
          <w:sz w:val="20"/>
          <w:szCs w:val="20"/>
        </w:rPr>
        <w:t xml:space="preserve">programming </w:t>
      </w:r>
      <w:r w:rsidR="00804B65">
        <w:rPr>
          <w:sz w:val="20"/>
          <w:szCs w:val="20"/>
        </w:rPr>
        <w:t>language R.</w:t>
      </w:r>
      <w:r>
        <w:rPr>
          <w:color w:val="FF0000"/>
          <w:sz w:val="20"/>
          <w:szCs w:val="20"/>
        </w:rPr>
        <w:br/>
      </w:r>
    </w:p>
    <w:p w14:paraId="5C60B153" w14:textId="6998B0C7" w:rsidR="00CE09BC" w:rsidRPr="00CE09BC" w:rsidRDefault="00002FF3" w:rsidP="00CE09BC">
      <w:pPr>
        <w:rPr>
          <w:sz w:val="20"/>
          <w:szCs w:val="20"/>
        </w:rPr>
      </w:pPr>
      <w:r>
        <w:rPr>
          <w:sz w:val="20"/>
          <w:szCs w:val="20"/>
        </w:rPr>
        <w:t xml:space="preserve">The course </w:t>
      </w:r>
      <w:ins w:id="12" w:author="Ankita Thakur" w:date="2016-08-22T14:01:00Z">
        <w:r w:rsidR="00045180">
          <w:rPr>
            <w:sz w:val="20"/>
            <w:szCs w:val="20"/>
          </w:rPr>
          <w:t xml:space="preserve">will </w:t>
        </w:r>
      </w:ins>
      <w:del w:id="13" w:author="Ankita Thakur" w:date="2016-08-22T14:01:00Z">
        <w:r w:rsidDel="00045180">
          <w:rPr>
            <w:sz w:val="20"/>
            <w:szCs w:val="20"/>
          </w:rPr>
          <w:delText>begins with</w:delText>
        </w:r>
      </w:del>
      <w:ins w:id="14" w:author="Ankita Thakur" w:date="2016-08-22T14:01:00Z">
        <w:r w:rsidR="00045180">
          <w:rPr>
            <w:sz w:val="20"/>
            <w:szCs w:val="20"/>
          </w:rPr>
          <w:t>take</w:t>
        </w:r>
      </w:ins>
      <w:r>
        <w:rPr>
          <w:sz w:val="20"/>
          <w:szCs w:val="20"/>
        </w:rPr>
        <w:t xml:space="preserve"> </w:t>
      </w:r>
      <w:del w:id="15" w:author="Ankita Thakur" w:date="2016-08-22T14:01:00Z">
        <w:r w:rsidR="00CE09BC" w:rsidRPr="00CE09BC" w:rsidDel="00045180">
          <w:rPr>
            <w:sz w:val="20"/>
            <w:szCs w:val="20"/>
          </w:rPr>
          <w:delText xml:space="preserve">takes </w:delText>
        </w:r>
      </w:del>
      <w:r w:rsidR="00CE09BC" w:rsidRPr="00CE09BC">
        <w:rPr>
          <w:sz w:val="20"/>
          <w:szCs w:val="20"/>
        </w:rPr>
        <w:t>you on a data-driven journey that starts with the very basics of R and machine learning and gradually builds upon the concepts to work on projects that tackle real-world problems.</w:t>
      </w:r>
    </w:p>
    <w:p w14:paraId="047FAAB4" w14:textId="77777777" w:rsidR="00CE09BC" w:rsidRPr="00CE09BC" w:rsidRDefault="00CE09BC" w:rsidP="00CE09BC">
      <w:pPr>
        <w:rPr>
          <w:sz w:val="20"/>
          <w:szCs w:val="20"/>
        </w:rPr>
      </w:pPr>
    </w:p>
    <w:p w14:paraId="30C45DEF" w14:textId="6B2300E9" w:rsidR="00CE09BC" w:rsidRDefault="00CE09BC" w:rsidP="00CE09BC">
      <w:pPr>
        <w:rPr>
          <w:sz w:val="20"/>
          <w:szCs w:val="20"/>
        </w:rPr>
      </w:pPr>
      <w:del w:id="16" w:author="Ankita Thakur" w:date="2016-08-22T14:02:00Z">
        <w:r w:rsidRPr="00CE09BC" w:rsidDel="00045180">
          <w:rPr>
            <w:sz w:val="20"/>
            <w:szCs w:val="20"/>
          </w:rPr>
          <w:delText>You</w:delText>
        </w:r>
      </w:del>
      <w:del w:id="17" w:author="Ankita Thakur" w:date="2016-08-22T14:01:00Z">
        <w:r w:rsidRPr="00CE09BC" w:rsidDel="00045180">
          <w:rPr>
            <w:sz w:val="20"/>
            <w:szCs w:val="20"/>
          </w:rPr>
          <w:delText>’</w:delText>
        </w:r>
      </w:del>
      <w:del w:id="18" w:author="Ankita Thakur" w:date="2016-08-22T14:02:00Z">
        <w:r w:rsidRPr="00CE09BC" w:rsidDel="00045180">
          <w:rPr>
            <w:sz w:val="20"/>
            <w:szCs w:val="20"/>
          </w:rPr>
          <w:delText>ll begin by</w:delText>
        </w:r>
      </w:del>
      <w:ins w:id="19" w:author="Ankita Thakur" w:date="2016-08-22T14:02:00Z">
        <w:r w:rsidR="00045180">
          <w:rPr>
            <w:sz w:val="20"/>
            <w:szCs w:val="20"/>
          </w:rPr>
          <w:t>We'll start with</w:t>
        </w:r>
      </w:ins>
      <w:r w:rsidRPr="00CE09BC">
        <w:rPr>
          <w:sz w:val="20"/>
          <w:szCs w:val="20"/>
        </w:rPr>
        <w:t xml:space="preserve"> getting an understanding of the core concepts and definitions required to appreciate machine learning algorithms and concepts. Building upon the basics, you</w:t>
      </w:r>
      <w:ins w:id="20" w:author="Ankita Thakur" w:date="2016-08-22T14:02:00Z">
        <w:r w:rsidR="00045180">
          <w:rPr>
            <w:sz w:val="20"/>
            <w:szCs w:val="20"/>
          </w:rPr>
          <w:t xml:space="preserve">'ll </w:t>
        </w:r>
      </w:ins>
      <w:del w:id="21" w:author="Ankita Thakur" w:date="2016-08-22T14:02:00Z">
        <w:r w:rsidRPr="00CE09BC" w:rsidDel="00045180">
          <w:rPr>
            <w:sz w:val="20"/>
            <w:szCs w:val="20"/>
          </w:rPr>
          <w:delText xml:space="preserve"> will </w:delText>
        </w:r>
      </w:del>
      <w:r w:rsidRPr="00CE09BC">
        <w:rPr>
          <w:sz w:val="20"/>
          <w:szCs w:val="20"/>
        </w:rPr>
        <w:t>then work on three different projects to apply the concepts of machine learning, following current trends and cover major algorithms as well as popular R packages in detail. These projects have been neatly divided into six different chapters covering the worlds of e-commerce, finance, and social-media, which are at the very core of this data-driven revolution.</w:t>
      </w:r>
    </w:p>
    <w:p w14:paraId="7854698B" w14:textId="77777777" w:rsidR="00CE09BC" w:rsidRDefault="00CE09BC" w:rsidP="00CE09BC">
      <w:pPr>
        <w:rPr>
          <w:sz w:val="20"/>
          <w:szCs w:val="20"/>
        </w:rPr>
      </w:pPr>
    </w:p>
    <w:p w14:paraId="596203E3" w14:textId="08D5D1BF" w:rsidR="00CE09BC" w:rsidRDefault="00CE09BC" w:rsidP="00CE09BC">
      <w:pPr>
        <w:rPr>
          <w:sz w:val="20"/>
          <w:szCs w:val="20"/>
        </w:rPr>
      </w:pPr>
      <w:r>
        <w:rPr>
          <w:sz w:val="20"/>
          <w:szCs w:val="20"/>
        </w:rPr>
        <w:t>After that, you</w:t>
      </w:r>
      <w:ins w:id="22" w:author="Ankita Thakur" w:date="2016-08-22T14:03:00Z">
        <w:r w:rsidR="00045180">
          <w:rPr>
            <w:sz w:val="20"/>
            <w:szCs w:val="20"/>
          </w:rPr>
          <w:t xml:space="preserve">'ll </w:t>
        </w:r>
      </w:ins>
      <w:del w:id="23" w:author="Ankita Thakur" w:date="2016-08-22T14:03:00Z">
        <w:r w:rsidDel="00045180">
          <w:rPr>
            <w:sz w:val="20"/>
            <w:szCs w:val="20"/>
          </w:rPr>
          <w:delText xml:space="preserve"> will </w:delText>
        </w:r>
      </w:del>
      <w:r w:rsidRPr="00CE09BC">
        <w:rPr>
          <w:sz w:val="20"/>
          <w:szCs w:val="20"/>
        </w:rPr>
        <w:t xml:space="preserve">discover all the analytical tools you need to gain insights from </w:t>
      </w:r>
      <w:r w:rsidR="00F12CBC">
        <w:rPr>
          <w:sz w:val="20"/>
          <w:szCs w:val="20"/>
        </w:rPr>
        <w:t xml:space="preserve">the </w:t>
      </w:r>
      <w:r w:rsidRPr="00CE09BC">
        <w:rPr>
          <w:sz w:val="20"/>
          <w:szCs w:val="20"/>
        </w:rPr>
        <w:t>complex data and learn how to choose the correct algorithm for your specific needs. Through full engagement with the sort of real-world problems data-wranglers face, you'll learn to apply machine learning methods to deal with common tasks, including classification, prediction, forecasting, market analysis, and clustering.</w:t>
      </w:r>
    </w:p>
    <w:p w14:paraId="203C0830" w14:textId="77777777" w:rsidR="00196280" w:rsidRDefault="00002FF3">
      <w:r>
        <w:rPr>
          <w:sz w:val="20"/>
          <w:szCs w:val="20"/>
        </w:rPr>
        <w:lastRenderedPageBreak/>
        <w:br/>
        <w:t xml:space="preserve"> </w:t>
      </w:r>
    </w:p>
    <w:p w14:paraId="3A12E26B" w14:textId="5320BE66" w:rsidR="00CE09BC" w:rsidDel="00D87BDD" w:rsidRDefault="00002FF3">
      <w:pPr>
        <w:spacing w:after="120"/>
        <w:rPr>
          <w:del w:id="24" w:author="Ankita Thakur" w:date="2016-08-22T14:09:00Z"/>
          <w:sz w:val="20"/>
          <w:szCs w:val="20"/>
        </w:rPr>
      </w:pPr>
      <w:r>
        <w:rPr>
          <w:sz w:val="20"/>
          <w:szCs w:val="20"/>
        </w:rPr>
        <w:t xml:space="preserve">5. </w:t>
      </w:r>
      <w:r>
        <w:rPr>
          <w:b/>
          <w:sz w:val="20"/>
          <w:szCs w:val="20"/>
        </w:rPr>
        <w:t>Tagline</w:t>
      </w:r>
      <w:r>
        <w:rPr>
          <w:sz w:val="20"/>
          <w:szCs w:val="20"/>
        </w:rPr>
        <w:t xml:space="preserve">: </w:t>
      </w:r>
      <w:ins w:id="25" w:author="Ankita Thakur" w:date="2016-08-22T14:05:00Z">
        <w:r w:rsidR="00F70FFA" w:rsidRPr="00D87BDD">
          <w:rPr>
            <w:rFonts w:asciiTheme="minorHAnsi" w:hAnsiTheme="minorHAnsi"/>
            <w:color w:val="auto"/>
            <w:rPrChange w:id="26" w:author="Ankita Thakur" w:date="2016-08-22T14:08:00Z">
              <w:rPr>
                <w:color w:val="494949"/>
                <w:sz w:val="21"/>
                <w:szCs w:val="21"/>
              </w:rPr>
            </w:rPrChange>
          </w:rPr>
          <w:t xml:space="preserve">Gain deep insights to learn the applications of machine learning tools </w:t>
        </w:r>
      </w:ins>
      <w:ins w:id="27" w:author="Ankita Thakur" w:date="2016-08-22T14:25:00Z">
        <w:r w:rsidR="008C5862">
          <w:rPr>
            <w:rFonts w:asciiTheme="minorHAnsi" w:hAnsiTheme="minorHAnsi"/>
            <w:color w:val="auto"/>
          </w:rPr>
          <w:t>of</w:t>
        </w:r>
      </w:ins>
      <w:ins w:id="28" w:author="Ankita Thakur" w:date="2016-08-22T14:05:00Z">
        <w:r w:rsidR="00F70FFA" w:rsidRPr="00D87BDD">
          <w:rPr>
            <w:rFonts w:asciiTheme="minorHAnsi" w:hAnsiTheme="minorHAnsi"/>
            <w:color w:val="auto"/>
            <w:rPrChange w:id="29" w:author="Ankita Thakur" w:date="2016-08-22T14:08:00Z">
              <w:rPr>
                <w:color w:val="494949"/>
                <w:sz w:val="21"/>
                <w:szCs w:val="21"/>
              </w:rPr>
            </w:rPrChange>
          </w:rPr>
          <w:t xml:space="preserve"> the industry</w:t>
        </w:r>
      </w:ins>
      <w:del w:id="30" w:author="Ankita Thakur" w:date="2016-08-22T13:59:00Z">
        <w:r w:rsidR="00CE09BC" w:rsidRPr="00CE09BC" w:rsidDel="007E3A9E">
          <w:rPr>
            <w:sz w:val="20"/>
            <w:szCs w:val="20"/>
          </w:rPr>
          <w:delText xml:space="preserve">Master machine learning techniques with R to deliver insights for complex projects </w:delText>
        </w:r>
      </w:del>
    </w:p>
    <w:p w14:paraId="44A66089" w14:textId="77777777" w:rsidR="00D87BDD" w:rsidRPr="00D87BDD" w:rsidRDefault="00D87BDD" w:rsidP="00F70FFA">
      <w:pPr>
        <w:spacing w:after="120"/>
        <w:rPr>
          <w:ins w:id="31" w:author="Ankita Thakur" w:date="2016-08-22T14:09:00Z"/>
          <w:rFonts w:asciiTheme="minorHAnsi" w:hAnsiTheme="minorHAnsi"/>
          <w:sz w:val="20"/>
          <w:szCs w:val="20"/>
          <w:rPrChange w:id="32" w:author="Ankita Thakur" w:date="2016-08-22T14:09:00Z">
            <w:rPr>
              <w:ins w:id="33" w:author="Ankita Thakur" w:date="2016-08-22T14:09:00Z"/>
              <w:sz w:val="20"/>
              <w:szCs w:val="20"/>
            </w:rPr>
          </w:rPrChange>
        </w:rPr>
      </w:pPr>
    </w:p>
    <w:p w14:paraId="0184F991" w14:textId="77777777" w:rsidR="00CE09BC" w:rsidRDefault="00CE09BC">
      <w:pPr>
        <w:spacing w:after="120"/>
        <w:rPr>
          <w:sz w:val="20"/>
          <w:szCs w:val="20"/>
        </w:rPr>
      </w:pPr>
    </w:p>
    <w:p w14:paraId="6566E938" w14:textId="76BF92CF" w:rsidR="00196280" w:rsidRDefault="00002FF3" w:rsidP="00A92CEC">
      <w:pPr>
        <w:rPr>
          <w:rFonts w:ascii="Calibri" w:eastAsia="Calibri" w:hAnsi="Calibri" w:cs="Calibri"/>
        </w:rPr>
      </w:pPr>
      <w:r>
        <w:rPr>
          <w:sz w:val="20"/>
          <w:szCs w:val="20"/>
        </w:rPr>
        <w:t xml:space="preserve">6. </w:t>
      </w:r>
      <w:r>
        <w:rPr>
          <w:b/>
          <w:sz w:val="20"/>
          <w:szCs w:val="20"/>
        </w:rPr>
        <w:t>Audience</w:t>
      </w:r>
      <w:r w:rsidR="002C271D">
        <w:rPr>
          <w:sz w:val="20"/>
          <w:szCs w:val="20"/>
        </w:rPr>
        <w:t>:</w:t>
      </w:r>
      <w:r w:rsidR="00F12CBC">
        <w:rPr>
          <w:rFonts w:ascii="Calibri" w:eastAsia="Calibri" w:hAnsi="Calibri" w:cs="Calibri"/>
        </w:rPr>
        <w:t xml:space="preserve"> </w:t>
      </w:r>
      <w:r w:rsidR="00F12CBC" w:rsidRPr="00C27494">
        <w:rPr>
          <w:rFonts w:ascii="Calibri" w:eastAsia="Calibri" w:hAnsi="Calibri" w:cs="Calibri"/>
        </w:rPr>
        <w:t>Aimed for intermediate-to-advanced people (especially data scientist) who are already into the field of data science.</w:t>
      </w:r>
      <w:r w:rsidR="00F12CBC">
        <w:rPr>
          <w:rFonts w:ascii="Calibri" w:eastAsia="Calibri" w:hAnsi="Calibri" w:cs="Calibri"/>
        </w:rPr>
        <w:t xml:space="preserve"> </w:t>
      </w:r>
    </w:p>
    <w:p w14:paraId="380DF65E" w14:textId="77777777" w:rsidR="00A92CEC" w:rsidRDefault="00A92CEC" w:rsidP="00A92CEC"/>
    <w:p w14:paraId="4CA85000" w14:textId="7590173E" w:rsidR="00196280" w:rsidRDefault="00002FF3">
      <w:pPr>
        <w:spacing w:after="120"/>
        <w:rPr>
          <w:sz w:val="20"/>
          <w:szCs w:val="20"/>
        </w:rPr>
      </w:pPr>
      <w:r>
        <w:rPr>
          <w:sz w:val="20"/>
          <w:szCs w:val="20"/>
        </w:rPr>
        <w:t xml:space="preserve">7. </w:t>
      </w:r>
      <w:r>
        <w:rPr>
          <w:b/>
          <w:sz w:val="20"/>
          <w:szCs w:val="20"/>
        </w:rPr>
        <w:t>Approach</w:t>
      </w:r>
      <w:r w:rsidR="002209FE">
        <w:rPr>
          <w:sz w:val="20"/>
          <w:szCs w:val="20"/>
        </w:rPr>
        <w:t>:</w:t>
      </w:r>
    </w:p>
    <w:p w14:paraId="17AD7C8E" w14:textId="3D7ED6A3" w:rsidR="002209FE" w:rsidRPr="001F45CD" w:rsidRDefault="002209FE">
      <w:pPr>
        <w:spacing w:after="120"/>
        <w:rPr>
          <w:rFonts w:asciiTheme="minorHAnsi" w:hAnsiTheme="minorHAnsi"/>
          <w:rPrChange w:id="34" w:author="Ankita Thakur" w:date="2016-08-22T11:17:00Z">
            <w:rPr/>
          </w:rPrChange>
        </w:rPr>
      </w:pPr>
      <w:del w:id="35" w:author="Ankita Thakur" w:date="2016-08-22T11:30:00Z">
        <w:r w:rsidRPr="001F45CD" w:rsidDel="002F4B7E">
          <w:rPr>
            <w:rFonts w:asciiTheme="minorHAnsi" w:hAnsiTheme="minorHAnsi"/>
            <w:rPrChange w:id="36" w:author="Ankita Thakur" w:date="2016-08-22T11:17:00Z">
              <w:rPr/>
            </w:rPrChange>
          </w:rPr>
          <w:delText>The book is an enticing journey</w:delText>
        </w:r>
      </w:del>
      <w:ins w:id="37" w:author="Ankita Thakur" w:date="2016-08-22T11:30:00Z">
        <w:r w:rsidR="002F4B7E">
          <w:rPr>
            <w:rFonts w:asciiTheme="minorHAnsi" w:hAnsiTheme="minorHAnsi"/>
          </w:rPr>
          <w:t>This is an enticing learning path</w:t>
        </w:r>
      </w:ins>
      <w:r w:rsidRPr="001F45CD">
        <w:rPr>
          <w:rFonts w:asciiTheme="minorHAnsi" w:hAnsiTheme="minorHAnsi"/>
          <w:rPrChange w:id="38" w:author="Ankita Thakur" w:date="2016-08-22T11:17:00Z">
            <w:rPr/>
          </w:rPrChange>
        </w:rPr>
        <w:t xml:space="preserve"> that starts from the very basics to gradually pick up pace as the story unfolds. Each concept is first defined in the larger context of things succinctly, followed by a detailed explanation of their application. Each topic is explained with the help of a project that solves a real real-world problem involving hands-on work thus giving you a deep insight into the world of machine learning. </w:t>
      </w:r>
    </w:p>
    <w:p w14:paraId="7ADFDD73" w14:textId="77777777" w:rsidR="002209FE" w:rsidRDefault="002209FE">
      <w:pPr>
        <w:spacing w:after="120"/>
      </w:pPr>
    </w:p>
    <w:p w14:paraId="7011E0B2" w14:textId="77777777" w:rsidR="00196280" w:rsidRDefault="00002FF3">
      <w:pPr>
        <w:spacing w:after="120"/>
      </w:pPr>
      <w:r>
        <w:rPr>
          <w:sz w:val="20"/>
          <w:szCs w:val="20"/>
        </w:rPr>
        <w:t xml:space="preserve">8. </w:t>
      </w:r>
      <w:r>
        <w:rPr>
          <w:b/>
          <w:sz w:val="20"/>
          <w:szCs w:val="20"/>
        </w:rPr>
        <w:t>What You Will Learn</w:t>
      </w:r>
      <w:r>
        <w:rPr>
          <w:sz w:val="20"/>
          <w:szCs w:val="20"/>
        </w:rPr>
        <w:t>:</w:t>
      </w:r>
    </w:p>
    <w:p w14:paraId="3690A9C7" w14:textId="77777777" w:rsidR="00A27B12" w:rsidRDefault="00A27B12" w:rsidP="00A27B12">
      <w:pPr>
        <w:pStyle w:val="ListParagraph"/>
        <w:numPr>
          <w:ilvl w:val="0"/>
          <w:numId w:val="11"/>
        </w:numPr>
        <w:rPr>
          <w:ins w:id="39" w:author="Ankita Thakur" w:date="2016-08-22T14:09:00Z"/>
          <w:rFonts w:asciiTheme="minorHAnsi" w:hAnsiTheme="minorHAnsi"/>
        </w:rPr>
      </w:pPr>
      <w:r w:rsidRPr="008A750D">
        <w:rPr>
          <w:rFonts w:asciiTheme="minorHAnsi" w:hAnsiTheme="minorHAnsi"/>
          <w:rPrChange w:id="40" w:author="Ankita Thakur" w:date="2016-08-22T11:17:00Z">
            <w:rPr/>
          </w:rPrChange>
        </w:rPr>
        <w:t>Get to grips with R techniques to clean and prepare your data for analysis, and visualize your results</w:t>
      </w:r>
    </w:p>
    <w:p w14:paraId="3DD23459" w14:textId="76E9A9BD" w:rsidR="00D87BDD" w:rsidRPr="008A750D" w:rsidDel="00D87BDD" w:rsidRDefault="00D87BDD" w:rsidP="00D87BDD">
      <w:pPr>
        <w:pStyle w:val="ListParagraph"/>
        <w:numPr>
          <w:ilvl w:val="0"/>
          <w:numId w:val="11"/>
        </w:numPr>
        <w:rPr>
          <w:del w:id="41" w:author="Ankita Thakur" w:date="2016-08-22T14:09:00Z"/>
          <w:rFonts w:asciiTheme="minorHAnsi" w:hAnsiTheme="minorHAnsi"/>
          <w:rPrChange w:id="42" w:author="Ankita Thakur" w:date="2016-08-22T11:17:00Z">
            <w:rPr>
              <w:del w:id="43" w:author="Ankita Thakur" w:date="2016-08-22T14:09:00Z"/>
            </w:rPr>
          </w:rPrChange>
        </w:rPr>
      </w:pPr>
    </w:p>
    <w:p w14:paraId="5A8774E0" w14:textId="77777777" w:rsidR="00D161AC" w:rsidRDefault="00D161AC" w:rsidP="00A27B12">
      <w:pPr>
        <w:pStyle w:val="ListParagraph"/>
        <w:numPr>
          <w:ilvl w:val="0"/>
          <w:numId w:val="11"/>
        </w:numPr>
        <w:rPr>
          <w:ins w:id="44" w:author="Ankita Thakur" w:date="2016-08-22T14:09:00Z"/>
          <w:rFonts w:asciiTheme="minorHAnsi" w:hAnsiTheme="minorHAnsi"/>
        </w:rPr>
      </w:pPr>
      <w:ins w:id="45" w:author="Ankita Thakur" w:date="2016-08-22T11:36:00Z">
        <w:r w:rsidRPr="00D161AC">
          <w:rPr>
            <w:rFonts w:asciiTheme="minorHAnsi" w:hAnsiTheme="minorHAnsi"/>
          </w:rPr>
          <w:t>Implement R machine learning algorithms from scratch and be amazed to see the algorithms in action</w:t>
        </w:r>
      </w:ins>
    </w:p>
    <w:p w14:paraId="7D21ACB2" w14:textId="0288FF45" w:rsidR="00D87BDD" w:rsidRPr="00D87BDD" w:rsidRDefault="00D87BDD">
      <w:pPr>
        <w:pStyle w:val="ListParagraph"/>
        <w:numPr>
          <w:ilvl w:val="0"/>
          <w:numId w:val="11"/>
        </w:numPr>
        <w:rPr>
          <w:ins w:id="46" w:author="Ankita Thakur" w:date="2016-08-22T11:36:00Z"/>
          <w:rFonts w:asciiTheme="minorHAnsi" w:hAnsiTheme="minorHAnsi"/>
        </w:rPr>
      </w:pPr>
      <w:ins w:id="47" w:author="Ankita Thakur" w:date="2016-08-22T14:09:00Z">
        <w:r w:rsidRPr="00D87BDD">
          <w:rPr>
            <w:rFonts w:asciiTheme="minorHAnsi" w:hAnsiTheme="minorHAnsi"/>
          </w:rPr>
          <w:t>Solve interesting real-world problems using machine learning and R as the journey unfolds</w:t>
        </w:r>
      </w:ins>
    </w:p>
    <w:p w14:paraId="66CE10FB" w14:textId="74BA3892" w:rsidR="00A27B12" w:rsidRPr="008A750D" w:rsidDel="00D161AC" w:rsidRDefault="005A1B73" w:rsidP="005A1B73">
      <w:pPr>
        <w:pStyle w:val="ListParagraph"/>
        <w:numPr>
          <w:ilvl w:val="0"/>
          <w:numId w:val="11"/>
        </w:numPr>
        <w:rPr>
          <w:del w:id="48" w:author="Ankita Thakur" w:date="2016-08-22T11:36:00Z"/>
          <w:rFonts w:asciiTheme="minorHAnsi" w:hAnsiTheme="minorHAnsi"/>
          <w:rPrChange w:id="49" w:author="Ankita Thakur" w:date="2016-08-22T11:17:00Z">
            <w:rPr>
              <w:del w:id="50" w:author="Ankita Thakur" w:date="2016-08-22T11:36:00Z"/>
            </w:rPr>
          </w:rPrChange>
        </w:rPr>
      </w:pPr>
      <w:ins w:id="51" w:author="Ankita Thakur" w:date="2016-08-22T11:47:00Z">
        <w:r>
          <w:rPr>
            <w:rFonts w:asciiTheme="minorHAnsi" w:hAnsiTheme="minorHAnsi"/>
          </w:rPr>
          <w:t>W</w:t>
        </w:r>
        <w:r w:rsidRPr="005A1B73">
          <w:rPr>
            <w:rFonts w:asciiTheme="minorHAnsi" w:hAnsiTheme="minorHAnsi"/>
          </w:rPr>
          <w:t>rite reusable code and build complete machine learning systems from the ground up</w:t>
        </w:r>
      </w:ins>
      <w:del w:id="52" w:author="Ankita Thakur" w:date="2016-08-22T11:36:00Z">
        <w:r w:rsidR="00A27B12" w:rsidRPr="008A750D" w:rsidDel="00D161AC">
          <w:rPr>
            <w:rFonts w:asciiTheme="minorHAnsi" w:hAnsiTheme="minorHAnsi"/>
            <w:rPrChange w:id="53" w:author="Ankita Thakur" w:date="2016-08-22T11:17:00Z">
              <w:rPr/>
            </w:rPrChange>
          </w:rPr>
          <w:delText>Utilize the power of R to handle data extraction, manipulation, and exploration techniques</w:delText>
        </w:r>
      </w:del>
    </w:p>
    <w:p w14:paraId="5B15B68D" w14:textId="19D1650D" w:rsidR="00D772E5" w:rsidRDefault="00D772E5" w:rsidP="00A27B12">
      <w:pPr>
        <w:pStyle w:val="ListParagraph"/>
        <w:numPr>
          <w:ilvl w:val="0"/>
          <w:numId w:val="11"/>
        </w:numPr>
        <w:rPr>
          <w:ins w:id="54" w:author="Ankita Thakur" w:date="2016-08-22T11:36:00Z"/>
          <w:rFonts w:asciiTheme="minorHAnsi" w:hAnsiTheme="minorHAnsi"/>
        </w:rPr>
      </w:pPr>
    </w:p>
    <w:p w14:paraId="0A6E5749" w14:textId="6B092E7D" w:rsidR="00A27B12" w:rsidRPr="008A750D" w:rsidDel="00D772E5" w:rsidRDefault="00A27B12" w:rsidP="00D772E5">
      <w:pPr>
        <w:pStyle w:val="ListParagraph"/>
        <w:numPr>
          <w:ilvl w:val="0"/>
          <w:numId w:val="11"/>
        </w:numPr>
        <w:rPr>
          <w:del w:id="55" w:author="Ankita Thakur" w:date="2016-08-22T11:36:00Z"/>
          <w:rFonts w:asciiTheme="minorHAnsi" w:hAnsiTheme="minorHAnsi"/>
          <w:rPrChange w:id="56" w:author="Ankita Thakur" w:date="2016-08-22T11:17:00Z">
            <w:rPr>
              <w:del w:id="57" w:author="Ankita Thakur" w:date="2016-08-22T11:36:00Z"/>
            </w:rPr>
          </w:rPrChange>
        </w:rPr>
      </w:pPr>
      <w:del w:id="58" w:author="Ankita Thakur" w:date="2016-08-22T11:36:00Z">
        <w:r w:rsidRPr="008A750D" w:rsidDel="00D772E5">
          <w:rPr>
            <w:rFonts w:asciiTheme="minorHAnsi" w:hAnsiTheme="minorHAnsi"/>
            <w:rPrChange w:id="59" w:author="Ankita Thakur" w:date="2016-08-22T11:17:00Z">
              <w:rPr/>
            </w:rPrChange>
          </w:rPr>
          <w:delText>Use R to visualize data spread across multiple dimensions and extract useful features</w:delText>
        </w:r>
      </w:del>
    </w:p>
    <w:p w14:paraId="461746CA" w14:textId="77777777" w:rsidR="00A27B12" w:rsidRPr="008A750D" w:rsidRDefault="00A27B12" w:rsidP="00A27B12">
      <w:pPr>
        <w:pStyle w:val="ListParagraph"/>
        <w:numPr>
          <w:ilvl w:val="0"/>
          <w:numId w:val="11"/>
        </w:numPr>
        <w:rPr>
          <w:rFonts w:asciiTheme="minorHAnsi" w:hAnsiTheme="minorHAnsi"/>
          <w:rPrChange w:id="60" w:author="Ankita Thakur" w:date="2016-08-22T11:17:00Z">
            <w:rPr/>
          </w:rPrChange>
        </w:rPr>
      </w:pPr>
      <w:r w:rsidRPr="008A750D">
        <w:rPr>
          <w:rFonts w:asciiTheme="minorHAnsi" w:hAnsiTheme="minorHAnsi"/>
          <w:rPrChange w:id="61" w:author="Ankita Thakur" w:date="2016-08-22T11:17:00Z">
            <w:rPr/>
          </w:rPrChange>
        </w:rPr>
        <w:t>Harness the power of robust and optimized R packages to work on projects that solve real-world problems in machine learning and data science</w:t>
      </w:r>
    </w:p>
    <w:p w14:paraId="060380DD" w14:textId="77777777" w:rsidR="00A27B12" w:rsidRPr="008A750D" w:rsidRDefault="00A27B12" w:rsidP="00A27B12">
      <w:pPr>
        <w:pStyle w:val="ListParagraph"/>
        <w:numPr>
          <w:ilvl w:val="0"/>
          <w:numId w:val="11"/>
        </w:numPr>
        <w:rPr>
          <w:rFonts w:asciiTheme="minorHAnsi" w:hAnsiTheme="minorHAnsi"/>
          <w:rPrChange w:id="62" w:author="Ankita Thakur" w:date="2016-08-22T11:17:00Z">
            <w:rPr/>
          </w:rPrChange>
        </w:rPr>
      </w:pPr>
      <w:r w:rsidRPr="008A750D">
        <w:rPr>
          <w:rFonts w:asciiTheme="minorHAnsi" w:hAnsiTheme="minorHAnsi"/>
          <w:rPrChange w:id="63" w:author="Ankita Thakur" w:date="2016-08-22T11:17:00Z">
            <w:rPr/>
          </w:rPrChange>
        </w:rPr>
        <w:t>Learn specialized machine learning techniques for text mining, social network data, big data, and more</w:t>
      </w:r>
    </w:p>
    <w:p w14:paraId="4F734AB8" w14:textId="77777777" w:rsidR="00A27B12" w:rsidRDefault="00A27B12" w:rsidP="00A27B12">
      <w:pPr>
        <w:pStyle w:val="ListParagraph"/>
        <w:numPr>
          <w:ilvl w:val="0"/>
          <w:numId w:val="11"/>
        </w:numPr>
        <w:rPr>
          <w:ins w:id="64" w:author="Ankita Thakur" w:date="2016-08-22T14:04:00Z"/>
          <w:rFonts w:asciiTheme="minorHAnsi" w:hAnsiTheme="minorHAnsi"/>
        </w:rPr>
      </w:pPr>
      <w:r w:rsidRPr="008A750D">
        <w:rPr>
          <w:rFonts w:asciiTheme="minorHAnsi" w:hAnsiTheme="minorHAnsi"/>
          <w:rPrChange w:id="65" w:author="Ankita Thakur" w:date="2016-08-22T11:17:00Z">
            <w:rPr/>
          </w:rPrChange>
        </w:rPr>
        <w:t>Discover the different types of machine learning models and learn which is best to meet your data needs and solve your analysis problems</w:t>
      </w:r>
    </w:p>
    <w:p w14:paraId="1BCD09A7" w14:textId="65D88888" w:rsidR="00290E7F" w:rsidRDefault="00290E7F" w:rsidP="00290E7F">
      <w:pPr>
        <w:pStyle w:val="ListParagraph"/>
        <w:numPr>
          <w:ilvl w:val="0"/>
          <w:numId w:val="11"/>
        </w:numPr>
        <w:rPr>
          <w:ins w:id="66" w:author="Ankita Thakur" w:date="2016-08-22T14:04:00Z"/>
          <w:rFonts w:asciiTheme="minorHAnsi" w:hAnsiTheme="minorHAnsi"/>
        </w:rPr>
      </w:pPr>
      <w:ins w:id="67" w:author="Ankita Thakur" w:date="2016-08-22T14:04:00Z">
        <w:r w:rsidRPr="00290E7F">
          <w:rPr>
            <w:rFonts w:asciiTheme="minorHAnsi" w:hAnsiTheme="minorHAnsi"/>
          </w:rPr>
          <w:t>Evaluate and improve the performance of machine learning models</w:t>
        </w:r>
      </w:ins>
    </w:p>
    <w:p w14:paraId="3EFAC38A" w14:textId="4FCD6240" w:rsidR="00290E7F" w:rsidRPr="008A750D" w:rsidRDefault="00290E7F" w:rsidP="00290E7F">
      <w:pPr>
        <w:pStyle w:val="ListParagraph"/>
        <w:numPr>
          <w:ilvl w:val="0"/>
          <w:numId w:val="11"/>
        </w:numPr>
        <w:rPr>
          <w:rFonts w:asciiTheme="minorHAnsi" w:hAnsiTheme="minorHAnsi"/>
          <w:rPrChange w:id="68" w:author="Ankita Thakur" w:date="2016-08-22T11:17:00Z">
            <w:rPr/>
          </w:rPrChange>
        </w:rPr>
      </w:pPr>
      <w:ins w:id="69" w:author="Ankita Thakur" w:date="2016-08-22T14:04:00Z">
        <w:r w:rsidRPr="00290E7F">
          <w:rPr>
            <w:rFonts w:asciiTheme="minorHAnsi" w:hAnsiTheme="minorHAnsi"/>
          </w:rPr>
          <w:t>Learn specialized machine learning techniques for text mining, social network data, big data, and more</w:t>
        </w:r>
      </w:ins>
    </w:p>
    <w:p w14:paraId="150643AC" w14:textId="77777777" w:rsidR="00A27B12" w:rsidRPr="008A750D" w:rsidRDefault="00A27B12" w:rsidP="00A27B12">
      <w:pPr>
        <w:pStyle w:val="ListParagraph"/>
        <w:numPr>
          <w:ilvl w:val="0"/>
          <w:numId w:val="11"/>
        </w:numPr>
        <w:rPr>
          <w:rFonts w:asciiTheme="minorHAnsi" w:hAnsiTheme="minorHAnsi"/>
          <w:rPrChange w:id="70" w:author="Ankita Thakur" w:date="2016-08-22T11:17:00Z">
            <w:rPr/>
          </w:rPrChange>
        </w:rPr>
      </w:pPr>
      <w:r w:rsidRPr="008A750D">
        <w:rPr>
          <w:rFonts w:asciiTheme="minorHAnsi" w:hAnsiTheme="minorHAnsi"/>
          <w:rPrChange w:id="71" w:author="Ankita Thakur" w:date="2016-08-22T11:17:00Z">
            <w:rPr/>
          </w:rPrChange>
        </w:rPr>
        <w:t>Understand why and how to create test and training data sets for analysis</w:t>
      </w:r>
    </w:p>
    <w:p w14:paraId="2C5ED442" w14:textId="77777777" w:rsidR="00A27B12" w:rsidRPr="008A750D" w:rsidRDefault="00A27B12" w:rsidP="00A27B12">
      <w:pPr>
        <w:pStyle w:val="ListParagraph"/>
        <w:numPr>
          <w:ilvl w:val="0"/>
          <w:numId w:val="11"/>
        </w:numPr>
        <w:rPr>
          <w:rFonts w:asciiTheme="minorHAnsi" w:hAnsiTheme="minorHAnsi"/>
          <w:rPrChange w:id="72" w:author="Ankita Thakur" w:date="2016-08-22T11:17:00Z">
            <w:rPr/>
          </w:rPrChange>
        </w:rPr>
      </w:pPr>
      <w:r w:rsidRPr="008A750D">
        <w:rPr>
          <w:rFonts w:asciiTheme="minorHAnsi" w:hAnsiTheme="minorHAnsi"/>
          <w:rPrChange w:id="73" w:author="Ankita Thakur" w:date="2016-08-22T11:17:00Z">
            <w:rPr/>
          </w:rPrChange>
        </w:rPr>
        <w:t>Familiarize yourself with fundamental learning methods such as linear and logistic regression</w:t>
      </w:r>
    </w:p>
    <w:p w14:paraId="4D01B959" w14:textId="77777777" w:rsidR="00A27B12" w:rsidRPr="008A750D" w:rsidRDefault="00A27B12" w:rsidP="00A27B12">
      <w:pPr>
        <w:pStyle w:val="ListParagraph"/>
        <w:numPr>
          <w:ilvl w:val="0"/>
          <w:numId w:val="11"/>
        </w:numPr>
        <w:rPr>
          <w:rFonts w:asciiTheme="minorHAnsi" w:hAnsiTheme="minorHAnsi"/>
          <w:rPrChange w:id="74" w:author="Ankita Thakur" w:date="2016-08-22T11:17:00Z">
            <w:rPr/>
          </w:rPrChange>
        </w:rPr>
      </w:pPr>
      <w:r w:rsidRPr="008A750D">
        <w:rPr>
          <w:rFonts w:asciiTheme="minorHAnsi" w:hAnsiTheme="minorHAnsi"/>
          <w:rPrChange w:id="75" w:author="Ankita Thakur" w:date="2016-08-22T11:17:00Z">
            <w:rPr/>
          </w:rPrChange>
        </w:rPr>
        <w:t>Realize why and how to apply unsupervised learning methods</w:t>
      </w:r>
    </w:p>
    <w:p w14:paraId="3229D6AD" w14:textId="77777777" w:rsidR="00A27B12" w:rsidRDefault="00A27B12" w:rsidP="00A27B12">
      <w:pPr>
        <w:pStyle w:val="ListParagraph"/>
        <w:ind w:left="1440"/>
      </w:pPr>
    </w:p>
    <w:p w14:paraId="2A636B06" w14:textId="77777777" w:rsidR="00196280" w:rsidRDefault="00002FF3">
      <w:r>
        <w:rPr>
          <w:sz w:val="20"/>
          <w:szCs w:val="20"/>
        </w:rPr>
        <w:t xml:space="preserve"> </w:t>
      </w:r>
    </w:p>
    <w:p w14:paraId="430D8C23" w14:textId="77777777" w:rsidR="00196280" w:rsidRDefault="00002FF3">
      <w:pPr>
        <w:spacing w:after="120"/>
      </w:pPr>
      <w:r>
        <w:rPr>
          <w:sz w:val="20"/>
          <w:szCs w:val="20"/>
        </w:rPr>
        <w:t xml:space="preserve">9. </w:t>
      </w:r>
      <w:r>
        <w:rPr>
          <w:b/>
          <w:sz w:val="20"/>
          <w:szCs w:val="20"/>
        </w:rPr>
        <w:t>Key Features</w:t>
      </w:r>
      <w:r>
        <w:rPr>
          <w:sz w:val="20"/>
          <w:szCs w:val="20"/>
        </w:rPr>
        <w:t>:</w:t>
      </w:r>
    </w:p>
    <w:p w14:paraId="212E5118" w14:textId="37F3AAD8" w:rsidR="00A27B12" w:rsidRPr="0067392C" w:rsidRDefault="00A27B12" w:rsidP="002209FE">
      <w:pPr>
        <w:pStyle w:val="ListParagraph"/>
        <w:numPr>
          <w:ilvl w:val="0"/>
          <w:numId w:val="12"/>
        </w:numPr>
        <w:rPr>
          <w:rFonts w:asciiTheme="minorHAnsi" w:hAnsiTheme="minorHAnsi"/>
          <w:rPrChange w:id="76" w:author="Ankita Thakur" w:date="2016-08-22T11:20:00Z">
            <w:rPr/>
          </w:rPrChange>
        </w:rPr>
      </w:pPr>
      <w:r w:rsidRPr="0067392C">
        <w:rPr>
          <w:rFonts w:asciiTheme="minorHAnsi" w:hAnsiTheme="minorHAnsi"/>
          <w:rPrChange w:id="77" w:author="Ankita Thakur" w:date="2016-08-22T11:20:00Z">
            <w:rPr/>
          </w:rPrChange>
        </w:rPr>
        <w:t>Get to grips with the concepts of machine learning through exciting real-world examples</w:t>
      </w:r>
    </w:p>
    <w:p w14:paraId="08E9BFF1" w14:textId="19EE022E" w:rsidR="00A27B12" w:rsidRPr="0067392C" w:rsidRDefault="00A27B12" w:rsidP="002209FE">
      <w:pPr>
        <w:pStyle w:val="ListParagraph"/>
        <w:numPr>
          <w:ilvl w:val="0"/>
          <w:numId w:val="12"/>
        </w:numPr>
        <w:rPr>
          <w:rFonts w:asciiTheme="minorHAnsi" w:hAnsiTheme="minorHAnsi"/>
          <w:rPrChange w:id="78" w:author="Ankita Thakur" w:date="2016-08-22T11:20:00Z">
            <w:rPr/>
          </w:rPrChange>
        </w:rPr>
      </w:pPr>
      <w:r w:rsidRPr="0067392C">
        <w:rPr>
          <w:rFonts w:asciiTheme="minorHAnsi" w:hAnsiTheme="minorHAnsi"/>
          <w:rPrChange w:id="79" w:author="Ankita Thakur" w:date="2016-08-22T11:20:00Z">
            <w:rPr/>
          </w:rPrChange>
        </w:rPr>
        <w:t>Visualize and solve complex problems by using power-packed R constructs and its robust packages for machine learning</w:t>
      </w:r>
    </w:p>
    <w:p w14:paraId="79C5F513" w14:textId="1B8F2337" w:rsidR="00196280" w:rsidRPr="0067392C" w:rsidRDefault="00A27B12" w:rsidP="002209FE">
      <w:pPr>
        <w:pStyle w:val="ListParagraph"/>
        <w:numPr>
          <w:ilvl w:val="0"/>
          <w:numId w:val="12"/>
        </w:numPr>
        <w:rPr>
          <w:rFonts w:asciiTheme="minorHAnsi" w:hAnsiTheme="minorHAnsi"/>
          <w:rPrChange w:id="80" w:author="Ankita Thakur" w:date="2016-08-22T11:20:00Z">
            <w:rPr/>
          </w:rPrChange>
        </w:rPr>
      </w:pPr>
      <w:r w:rsidRPr="0067392C">
        <w:rPr>
          <w:rFonts w:asciiTheme="minorHAnsi" w:hAnsiTheme="minorHAnsi"/>
          <w:rPrChange w:id="81" w:author="Ankita Thakur" w:date="2016-08-22T11:20:00Z">
            <w:rPr/>
          </w:rPrChange>
        </w:rPr>
        <w:lastRenderedPageBreak/>
        <w:t xml:space="preserve">Learn to build your own machine learning system with this example-based practical </w:t>
      </w:r>
      <w:del w:id="82" w:author="Ankita Thakur" w:date="2016-08-22T14:10:00Z">
        <w:r w:rsidRPr="0067392C" w:rsidDel="002C0DE6">
          <w:rPr>
            <w:rFonts w:asciiTheme="minorHAnsi" w:hAnsiTheme="minorHAnsi"/>
            <w:rPrChange w:id="83" w:author="Ankita Thakur" w:date="2016-08-22T11:20:00Z">
              <w:rPr/>
            </w:rPrChange>
          </w:rPr>
          <w:delText>guide</w:delText>
        </w:r>
      </w:del>
      <w:ins w:id="84" w:author="Ankita Thakur" w:date="2016-08-22T14:10:00Z">
        <w:r w:rsidR="002C0DE6">
          <w:rPr>
            <w:rFonts w:asciiTheme="minorHAnsi" w:hAnsiTheme="minorHAnsi"/>
          </w:rPr>
          <w:t>course</w:t>
        </w:r>
      </w:ins>
    </w:p>
    <w:p w14:paraId="32ECF3E1" w14:textId="77777777" w:rsidR="002209FE" w:rsidRDefault="002209FE" w:rsidP="002209FE">
      <w:pPr>
        <w:pStyle w:val="ListParagraph"/>
      </w:pPr>
    </w:p>
    <w:p w14:paraId="75C26619" w14:textId="77777777" w:rsidR="00196280" w:rsidRDefault="00002FF3">
      <w:pPr>
        <w:spacing w:after="120"/>
      </w:pPr>
      <w:r>
        <w:rPr>
          <w:sz w:val="20"/>
          <w:szCs w:val="20"/>
        </w:rPr>
        <w:t xml:space="preserve">11. </w:t>
      </w:r>
      <w:r>
        <w:rPr>
          <w:b/>
          <w:sz w:val="20"/>
          <w:szCs w:val="20"/>
        </w:rPr>
        <w:t>Amazon Keywords</w:t>
      </w:r>
      <w:r>
        <w:rPr>
          <w:sz w:val="20"/>
          <w:szCs w:val="20"/>
        </w:rPr>
        <w:t>:</w:t>
      </w:r>
    </w:p>
    <w:p w14:paraId="3DD3C904" w14:textId="3C4129FF" w:rsidR="00196280" w:rsidRDefault="00194BFB">
      <w:pPr>
        <w:spacing w:after="120"/>
      </w:pPr>
      <w:r>
        <w:rPr>
          <w:sz w:val="20"/>
          <w:szCs w:val="20"/>
        </w:rPr>
        <w:t>R, data science</w:t>
      </w:r>
      <w:r w:rsidR="00002FF3">
        <w:rPr>
          <w:sz w:val="20"/>
          <w:szCs w:val="20"/>
        </w:rPr>
        <w:t>, data mining, m</w:t>
      </w:r>
      <w:r>
        <w:rPr>
          <w:sz w:val="20"/>
          <w:szCs w:val="20"/>
        </w:rPr>
        <w:t>achine learning, data analysis, data visualization</w:t>
      </w:r>
      <w:del w:id="85" w:author="Ankita Thakur" w:date="2016-08-22T14:12:00Z">
        <w:r w:rsidR="00002FF3" w:rsidDel="00C226D5">
          <w:rPr>
            <w:sz w:val="20"/>
            <w:szCs w:val="20"/>
          </w:rPr>
          <w:delText xml:space="preserve">, object-oriented programming, </w:delText>
        </w:r>
        <w:commentRangeStart w:id="86"/>
        <w:r w:rsidR="00002FF3" w:rsidDel="00C226D5">
          <w:rPr>
            <w:sz w:val="20"/>
            <w:szCs w:val="20"/>
          </w:rPr>
          <w:delText>OOP</w:delText>
        </w:r>
        <w:commentRangeEnd w:id="86"/>
        <w:r w:rsidR="00397EDA" w:rsidDel="00C226D5">
          <w:rPr>
            <w:rStyle w:val="CommentReference"/>
          </w:rPr>
          <w:commentReference w:id="86"/>
        </w:r>
      </w:del>
      <w:r w:rsidR="00002FF3">
        <w:rPr>
          <w:sz w:val="20"/>
          <w:szCs w:val="20"/>
        </w:rPr>
        <w:t xml:space="preserve">, </w:t>
      </w:r>
      <w:del w:id="87" w:author="Ankita Thakur" w:date="2016-08-22T14:14:00Z">
        <w:r w:rsidR="00002FF3" w:rsidDel="00C226D5">
          <w:rPr>
            <w:sz w:val="20"/>
            <w:szCs w:val="20"/>
          </w:rPr>
          <w:delText xml:space="preserve">deep learning, </w:delText>
        </w:r>
      </w:del>
      <w:r w:rsidR="00002FF3">
        <w:rPr>
          <w:sz w:val="20"/>
          <w:szCs w:val="20"/>
        </w:rPr>
        <w:t>big data, decision trees, predictive analysis</w:t>
      </w:r>
      <w:ins w:id="88" w:author="Ankita Thakur" w:date="2016-08-22T14:12:00Z">
        <w:r w:rsidR="00C226D5">
          <w:rPr>
            <w:sz w:val="20"/>
            <w:szCs w:val="20"/>
          </w:rPr>
          <w:t xml:space="preserve">, </w:t>
        </w:r>
      </w:ins>
      <w:ins w:id="89" w:author="Ankita Thakur" w:date="2016-08-22T14:13:00Z">
        <w:r w:rsidR="00C226D5">
          <w:rPr>
            <w:sz w:val="20"/>
            <w:szCs w:val="20"/>
          </w:rPr>
          <w:t xml:space="preserve">sentiment analysis, Naive Bayes, </w:t>
        </w:r>
      </w:ins>
      <w:ins w:id="90" w:author="Ankita Thakur" w:date="2016-08-22T14:14:00Z">
        <w:r w:rsidR="002D3648">
          <w:rPr>
            <w:sz w:val="20"/>
            <w:szCs w:val="20"/>
          </w:rPr>
          <w:t xml:space="preserve">linear </w:t>
        </w:r>
      </w:ins>
      <w:ins w:id="91" w:author="Ankita Thakur" w:date="2016-08-22T14:13:00Z">
        <w:r w:rsidR="00C226D5">
          <w:rPr>
            <w:sz w:val="20"/>
            <w:szCs w:val="20"/>
          </w:rPr>
          <w:t xml:space="preserve">regression, </w:t>
        </w:r>
      </w:ins>
      <w:ins w:id="92" w:author="Ankita Thakur" w:date="2016-08-22T14:14:00Z">
        <w:r w:rsidR="00C226D5">
          <w:rPr>
            <w:sz w:val="20"/>
            <w:szCs w:val="20"/>
          </w:rPr>
          <w:t xml:space="preserve">support vector machines, k-means clustering, </w:t>
        </w:r>
      </w:ins>
      <w:ins w:id="93" w:author="Ankita Thakur" w:date="2016-08-22T14:15:00Z">
        <w:r w:rsidR="002D3648">
          <w:rPr>
            <w:sz w:val="20"/>
            <w:szCs w:val="20"/>
          </w:rPr>
          <w:t xml:space="preserve">deep learning, text mining, neural networks, </w:t>
        </w:r>
      </w:ins>
      <w:ins w:id="94" w:author="Ankita Thakur" w:date="2016-08-22T14:16:00Z">
        <w:r w:rsidR="002D3648">
          <w:rPr>
            <w:sz w:val="20"/>
            <w:szCs w:val="20"/>
          </w:rPr>
          <w:t>social media analysis</w:t>
        </w:r>
      </w:ins>
    </w:p>
    <w:p w14:paraId="00D362B8" w14:textId="609CFB96" w:rsidR="00196280" w:rsidRDefault="00002FF3">
      <w:pPr>
        <w:spacing w:after="120"/>
        <w:rPr>
          <w:sz w:val="20"/>
          <w:szCs w:val="20"/>
        </w:rPr>
      </w:pPr>
      <w:r>
        <w:rPr>
          <w:sz w:val="20"/>
          <w:szCs w:val="20"/>
        </w:rPr>
        <w:t xml:space="preserve">12. </w:t>
      </w:r>
      <w:r>
        <w:rPr>
          <w:b/>
          <w:sz w:val="20"/>
          <w:szCs w:val="20"/>
        </w:rPr>
        <w:t>BISAC Values</w:t>
      </w:r>
      <w:r>
        <w:rPr>
          <w:sz w:val="20"/>
          <w:szCs w:val="20"/>
        </w:rPr>
        <w:t xml:space="preserve">: COM051360 - COMPUTERS / Programming Languages / </w:t>
      </w:r>
      <w:r w:rsidR="008D14E3">
        <w:rPr>
          <w:sz w:val="20"/>
          <w:szCs w:val="20"/>
        </w:rPr>
        <w:t>R</w:t>
      </w:r>
      <w:r>
        <w:rPr>
          <w:sz w:val="20"/>
          <w:szCs w:val="20"/>
        </w:rPr>
        <w:br/>
        <w:t xml:space="preserve">                             COM018000 - COMPUTERS / Data Processing</w:t>
      </w:r>
      <w:r>
        <w:rPr>
          <w:sz w:val="20"/>
          <w:szCs w:val="20"/>
        </w:rPr>
        <w:br/>
        <w:t xml:space="preserve">                             COM051300 - COMPUTERS / Programming / Algorithms</w:t>
      </w:r>
    </w:p>
    <w:p w14:paraId="5C1BC80D" w14:textId="77777777" w:rsidR="00901DE4" w:rsidRDefault="00901DE4">
      <w:pPr>
        <w:spacing w:after="120"/>
      </w:pPr>
    </w:p>
    <w:p w14:paraId="487ECC2A" w14:textId="3E77FD34" w:rsidR="00196280" w:rsidRDefault="00002FF3">
      <w:pPr>
        <w:spacing w:after="120"/>
      </w:pPr>
      <w:r>
        <w:rPr>
          <w:sz w:val="20"/>
          <w:szCs w:val="20"/>
        </w:rPr>
        <w:t xml:space="preserve">13. </w:t>
      </w:r>
      <w:r>
        <w:rPr>
          <w:b/>
          <w:sz w:val="20"/>
          <w:szCs w:val="20"/>
        </w:rPr>
        <w:t xml:space="preserve">Page Count: </w:t>
      </w:r>
      <w:r w:rsidR="008D14E3">
        <w:rPr>
          <w:sz w:val="20"/>
          <w:szCs w:val="20"/>
        </w:rPr>
        <w:t>1100</w:t>
      </w:r>
    </w:p>
    <w:p w14:paraId="436B3E40" w14:textId="63F6FEFC" w:rsidR="00196280" w:rsidRDefault="00002FF3">
      <w:pPr>
        <w:spacing w:after="120"/>
      </w:pPr>
      <w:r>
        <w:rPr>
          <w:sz w:val="20"/>
          <w:szCs w:val="20"/>
        </w:rPr>
        <w:t xml:space="preserve">14. </w:t>
      </w:r>
      <w:r>
        <w:rPr>
          <w:b/>
          <w:sz w:val="20"/>
          <w:szCs w:val="20"/>
        </w:rPr>
        <w:t>Series</w:t>
      </w:r>
      <w:r>
        <w:rPr>
          <w:sz w:val="20"/>
          <w:szCs w:val="20"/>
        </w:rPr>
        <w:t xml:space="preserve">: </w:t>
      </w:r>
      <w:r w:rsidR="008D14E3">
        <w:rPr>
          <w:sz w:val="20"/>
          <w:szCs w:val="20"/>
        </w:rPr>
        <w:t xml:space="preserve">Mastering </w:t>
      </w:r>
    </w:p>
    <w:p w14:paraId="043FFE23" w14:textId="77777777" w:rsidR="00196280" w:rsidRDefault="00002FF3">
      <w:r>
        <w:rPr>
          <w:sz w:val="20"/>
          <w:szCs w:val="20"/>
        </w:rPr>
        <w:t xml:space="preserve"> </w:t>
      </w:r>
    </w:p>
    <w:p w14:paraId="260532DF" w14:textId="77777777" w:rsidR="00196280" w:rsidRDefault="00196280"/>
    <w:p w14:paraId="307D6AA8" w14:textId="77777777" w:rsidR="00196280" w:rsidRDefault="00196280"/>
    <w:sectPr w:rsidR="0019628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 w:author="Ankita Thakur" w:date="2016-08-22T11:31:00Z" w:initials="AT">
    <w:p w14:paraId="4F227C87" w14:textId="7CCFB87E" w:rsidR="00397EDA" w:rsidRDefault="00397EDA">
      <w:pPr>
        <w:pStyle w:val="CommentText"/>
      </w:pPr>
      <w:r>
        <w:rPr>
          <w:rStyle w:val="CommentReference"/>
        </w:rPr>
        <w:annotationRef/>
      </w:r>
      <w:r>
        <w:t>Why OOP?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227C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DEF"/>
    <w:multiLevelType w:val="multilevel"/>
    <w:tmpl w:val="06F4F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A11C78"/>
    <w:multiLevelType w:val="hybridMultilevel"/>
    <w:tmpl w:val="D976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23BE"/>
    <w:multiLevelType w:val="multilevel"/>
    <w:tmpl w:val="E3F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2185"/>
    <w:multiLevelType w:val="multilevel"/>
    <w:tmpl w:val="3FC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23806"/>
    <w:multiLevelType w:val="multilevel"/>
    <w:tmpl w:val="E98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11DD9"/>
    <w:multiLevelType w:val="multilevel"/>
    <w:tmpl w:val="641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E1EA7"/>
    <w:multiLevelType w:val="multilevel"/>
    <w:tmpl w:val="3D5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17676"/>
    <w:multiLevelType w:val="multilevel"/>
    <w:tmpl w:val="C5004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35C5F16"/>
    <w:multiLevelType w:val="multilevel"/>
    <w:tmpl w:val="418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F1B27"/>
    <w:multiLevelType w:val="hybridMultilevel"/>
    <w:tmpl w:val="7B80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3515E"/>
    <w:multiLevelType w:val="hybridMultilevel"/>
    <w:tmpl w:val="93709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94391A"/>
    <w:multiLevelType w:val="multilevel"/>
    <w:tmpl w:val="9D94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46FAF"/>
    <w:multiLevelType w:val="multilevel"/>
    <w:tmpl w:val="A55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11"/>
  </w:num>
  <w:num w:numId="5">
    <w:abstractNumId w:val="12"/>
  </w:num>
  <w:num w:numId="6">
    <w:abstractNumId w:val="8"/>
  </w:num>
  <w:num w:numId="7">
    <w:abstractNumId w:val="3"/>
  </w:num>
  <w:num w:numId="8">
    <w:abstractNumId w:val="2"/>
  </w:num>
  <w:num w:numId="9">
    <w:abstractNumId w:val="6"/>
  </w:num>
  <w:num w:numId="10">
    <w:abstractNumId w:val="4"/>
  </w:num>
  <w:num w:numId="11">
    <w:abstractNumId w:val="9"/>
  </w:num>
  <w:num w:numId="12">
    <w:abstractNumId w:val="1"/>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kita Thakur">
    <w15:presenceInfo w15:providerId="AD" w15:userId="S-1-5-21-226508970-3071066648-2496781527-2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compat>
    <w:compatSetting w:name="compatibilityMode" w:uri="http://schemas.microsoft.com/office/word" w:val="14"/>
  </w:compat>
  <w:rsids>
    <w:rsidRoot w:val="00196280"/>
    <w:rsid w:val="00002FF3"/>
    <w:rsid w:val="00045180"/>
    <w:rsid w:val="00061FBE"/>
    <w:rsid w:val="000F31BA"/>
    <w:rsid w:val="00194BFB"/>
    <w:rsid w:val="00196280"/>
    <w:rsid w:val="001F45CD"/>
    <w:rsid w:val="002209FE"/>
    <w:rsid w:val="00227690"/>
    <w:rsid w:val="00242666"/>
    <w:rsid w:val="0028602B"/>
    <w:rsid w:val="00290E7F"/>
    <w:rsid w:val="002C0DE6"/>
    <w:rsid w:val="002C271D"/>
    <w:rsid w:val="002D3648"/>
    <w:rsid w:val="002F4B7E"/>
    <w:rsid w:val="00397EDA"/>
    <w:rsid w:val="005A1B73"/>
    <w:rsid w:val="005E42A9"/>
    <w:rsid w:val="00663CC7"/>
    <w:rsid w:val="0067392C"/>
    <w:rsid w:val="007E3A9E"/>
    <w:rsid w:val="00804B65"/>
    <w:rsid w:val="00871E4E"/>
    <w:rsid w:val="00874EDE"/>
    <w:rsid w:val="00883650"/>
    <w:rsid w:val="008A750D"/>
    <w:rsid w:val="008C5862"/>
    <w:rsid w:val="008D14E3"/>
    <w:rsid w:val="00901DE4"/>
    <w:rsid w:val="00A27B12"/>
    <w:rsid w:val="00A92CEC"/>
    <w:rsid w:val="00AF09E2"/>
    <w:rsid w:val="00B05F36"/>
    <w:rsid w:val="00C226D5"/>
    <w:rsid w:val="00CE09BC"/>
    <w:rsid w:val="00D14118"/>
    <w:rsid w:val="00D161AC"/>
    <w:rsid w:val="00D53CBD"/>
    <w:rsid w:val="00D772E5"/>
    <w:rsid w:val="00D87BDD"/>
    <w:rsid w:val="00EF1245"/>
    <w:rsid w:val="00F12CBC"/>
    <w:rsid w:val="00F7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7711"/>
  <w15:docId w15:val="{12F24A40-206A-4AEB-9328-C246E656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12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245"/>
    <w:rPr>
      <w:rFonts w:ascii="Segoe UI" w:hAnsi="Segoe UI" w:cs="Segoe UI"/>
      <w:sz w:val="18"/>
      <w:szCs w:val="18"/>
    </w:rPr>
  </w:style>
  <w:style w:type="paragraph" w:styleId="ListParagraph">
    <w:name w:val="List Paragraph"/>
    <w:basedOn w:val="Normal"/>
    <w:uiPriority w:val="34"/>
    <w:qFormat/>
    <w:rsid w:val="00A27B12"/>
    <w:pPr>
      <w:ind w:left="720"/>
      <w:contextualSpacing/>
    </w:pPr>
  </w:style>
  <w:style w:type="paragraph" w:styleId="CommentSubject">
    <w:name w:val="annotation subject"/>
    <w:basedOn w:val="CommentText"/>
    <w:next w:val="CommentText"/>
    <w:link w:val="CommentSubjectChar"/>
    <w:uiPriority w:val="99"/>
    <w:semiHidden/>
    <w:unhideWhenUsed/>
    <w:rsid w:val="000F31BA"/>
    <w:rPr>
      <w:b/>
      <w:bCs/>
    </w:rPr>
  </w:style>
  <w:style w:type="character" w:customStyle="1" w:styleId="CommentSubjectChar">
    <w:name w:val="Comment Subject Char"/>
    <w:basedOn w:val="CommentTextChar"/>
    <w:link w:val="CommentSubject"/>
    <w:uiPriority w:val="99"/>
    <w:semiHidden/>
    <w:rsid w:val="000F31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5164">
      <w:bodyDiv w:val="1"/>
      <w:marLeft w:val="0"/>
      <w:marRight w:val="0"/>
      <w:marTop w:val="0"/>
      <w:marBottom w:val="0"/>
      <w:divBdr>
        <w:top w:val="none" w:sz="0" w:space="0" w:color="auto"/>
        <w:left w:val="none" w:sz="0" w:space="0" w:color="auto"/>
        <w:bottom w:val="none" w:sz="0" w:space="0" w:color="auto"/>
        <w:right w:val="none" w:sz="0" w:space="0" w:color="auto"/>
      </w:divBdr>
    </w:div>
    <w:div w:id="152648011">
      <w:bodyDiv w:val="1"/>
      <w:marLeft w:val="0"/>
      <w:marRight w:val="0"/>
      <w:marTop w:val="0"/>
      <w:marBottom w:val="0"/>
      <w:divBdr>
        <w:top w:val="none" w:sz="0" w:space="0" w:color="auto"/>
        <w:left w:val="none" w:sz="0" w:space="0" w:color="auto"/>
        <w:bottom w:val="none" w:sz="0" w:space="0" w:color="auto"/>
        <w:right w:val="none" w:sz="0" w:space="0" w:color="auto"/>
      </w:divBdr>
    </w:div>
    <w:div w:id="157309754">
      <w:bodyDiv w:val="1"/>
      <w:marLeft w:val="0"/>
      <w:marRight w:val="0"/>
      <w:marTop w:val="0"/>
      <w:marBottom w:val="0"/>
      <w:divBdr>
        <w:top w:val="none" w:sz="0" w:space="0" w:color="auto"/>
        <w:left w:val="none" w:sz="0" w:space="0" w:color="auto"/>
        <w:bottom w:val="none" w:sz="0" w:space="0" w:color="auto"/>
        <w:right w:val="none" w:sz="0" w:space="0" w:color="auto"/>
      </w:divBdr>
    </w:div>
    <w:div w:id="538130467">
      <w:bodyDiv w:val="1"/>
      <w:marLeft w:val="0"/>
      <w:marRight w:val="0"/>
      <w:marTop w:val="0"/>
      <w:marBottom w:val="0"/>
      <w:divBdr>
        <w:top w:val="none" w:sz="0" w:space="0" w:color="auto"/>
        <w:left w:val="none" w:sz="0" w:space="0" w:color="auto"/>
        <w:bottom w:val="none" w:sz="0" w:space="0" w:color="auto"/>
        <w:right w:val="none" w:sz="0" w:space="0" w:color="auto"/>
      </w:divBdr>
      <w:divsChild>
        <w:div w:id="355811128">
          <w:marLeft w:val="0"/>
          <w:marRight w:val="0"/>
          <w:marTop w:val="0"/>
          <w:marBottom w:val="0"/>
          <w:divBdr>
            <w:top w:val="none" w:sz="0" w:space="0" w:color="auto"/>
            <w:left w:val="none" w:sz="0" w:space="0" w:color="auto"/>
            <w:bottom w:val="none" w:sz="0" w:space="0" w:color="auto"/>
            <w:right w:val="none" w:sz="0" w:space="0" w:color="auto"/>
          </w:divBdr>
          <w:divsChild>
            <w:div w:id="21130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907">
      <w:bodyDiv w:val="1"/>
      <w:marLeft w:val="0"/>
      <w:marRight w:val="0"/>
      <w:marTop w:val="0"/>
      <w:marBottom w:val="0"/>
      <w:divBdr>
        <w:top w:val="none" w:sz="0" w:space="0" w:color="auto"/>
        <w:left w:val="none" w:sz="0" w:space="0" w:color="auto"/>
        <w:bottom w:val="none" w:sz="0" w:space="0" w:color="auto"/>
        <w:right w:val="none" w:sz="0" w:space="0" w:color="auto"/>
      </w:divBdr>
    </w:div>
    <w:div w:id="1031497044">
      <w:bodyDiv w:val="1"/>
      <w:marLeft w:val="0"/>
      <w:marRight w:val="0"/>
      <w:marTop w:val="0"/>
      <w:marBottom w:val="0"/>
      <w:divBdr>
        <w:top w:val="none" w:sz="0" w:space="0" w:color="auto"/>
        <w:left w:val="none" w:sz="0" w:space="0" w:color="auto"/>
        <w:bottom w:val="none" w:sz="0" w:space="0" w:color="auto"/>
        <w:right w:val="none" w:sz="0" w:space="0" w:color="auto"/>
      </w:divBdr>
    </w:div>
    <w:div w:id="1326124913">
      <w:bodyDiv w:val="1"/>
      <w:marLeft w:val="0"/>
      <w:marRight w:val="0"/>
      <w:marTop w:val="0"/>
      <w:marBottom w:val="0"/>
      <w:divBdr>
        <w:top w:val="none" w:sz="0" w:space="0" w:color="auto"/>
        <w:left w:val="none" w:sz="0" w:space="0" w:color="auto"/>
        <w:bottom w:val="none" w:sz="0" w:space="0" w:color="auto"/>
        <w:right w:val="none" w:sz="0" w:space="0" w:color="auto"/>
      </w:divBdr>
    </w:div>
    <w:div w:id="1460146775">
      <w:bodyDiv w:val="1"/>
      <w:marLeft w:val="0"/>
      <w:marRight w:val="0"/>
      <w:marTop w:val="0"/>
      <w:marBottom w:val="0"/>
      <w:divBdr>
        <w:top w:val="none" w:sz="0" w:space="0" w:color="auto"/>
        <w:left w:val="none" w:sz="0" w:space="0" w:color="auto"/>
        <w:bottom w:val="none" w:sz="0" w:space="0" w:color="auto"/>
        <w:right w:val="none" w:sz="0" w:space="0" w:color="auto"/>
      </w:divBdr>
    </w:div>
    <w:div w:id="1538198313">
      <w:bodyDiv w:val="1"/>
      <w:marLeft w:val="0"/>
      <w:marRight w:val="0"/>
      <w:marTop w:val="0"/>
      <w:marBottom w:val="0"/>
      <w:divBdr>
        <w:top w:val="none" w:sz="0" w:space="0" w:color="auto"/>
        <w:left w:val="none" w:sz="0" w:space="0" w:color="auto"/>
        <w:bottom w:val="none" w:sz="0" w:space="0" w:color="auto"/>
        <w:right w:val="none" w:sz="0" w:space="0" w:color="auto"/>
      </w:divBdr>
    </w:div>
    <w:div w:id="1551645722">
      <w:bodyDiv w:val="1"/>
      <w:marLeft w:val="0"/>
      <w:marRight w:val="0"/>
      <w:marTop w:val="0"/>
      <w:marBottom w:val="0"/>
      <w:divBdr>
        <w:top w:val="none" w:sz="0" w:space="0" w:color="auto"/>
        <w:left w:val="none" w:sz="0" w:space="0" w:color="auto"/>
        <w:bottom w:val="none" w:sz="0" w:space="0" w:color="auto"/>
        <w:right w:val="none" w:sz="0" w:space="0" w:color="auto"/>
      </w:divBdr>
      <w:divsChild>
        <w:div w:id="299725728">
          <w:marLeft w:val="0"/>
          <w:marRight w:val="0"/>
          <w:marTop w:val="0"/>
          <w:marBottom w:val="0"/>
          <w:divBdr>
            <w:top w:val="none" w:sz="0" w:space="0" w:color="auto"/>
            <w:left w:val="none" w:sz="0" w:space="0" w:color="auto"/>
            <w:bottom w:val="none" w:sz="0" w:space="0" w:color="auto"/>
            <w:right w:val="none" w:sz="0" w:space="0" w:color="auto"/>
          </w:divBdr>
        </w:div>
      </w:divsChild>
    </w:div>
    <w:div w:id="1646470960">
      <w:bodyDiv w:val="1"/>
      <w:marLeft w:val="0"/>
      <w:marRight w:val="0"/>
      <w:marTop w:val="0"/>
      <w:marBottom w:val="0"/>
      <w:divBdr>
        <w:top w:val="none" w:sz="0" w:space="0" w:color="auto"/>
        <w:left w:val="none" w:sz="0" w:space="0" w:color="auto"/>
        <w:bottom w:val="none" w:sz="0" w:space="0" w:color="auto"/>
        <w:right w:val="none" w:sz="0" w:space="0" w:color="auto"/>
      </w:divBdr>
    </w:div>
    <w:div w:id="1734234389">
      <w:bodyDiv w:val="1"/>
      <w:marLeft w:val="0"/>
      <w:marRight w:val="0"/>
      <w:marTop w:val="0"/>
      <w:marBottom w:val="0"/>
      <w:divBdr>
        <w:top w:val="none" w:sz="0" w:space="0" w:color="auto"/>
        <w:left w:val="none" w:sz="0" w:space="0" w:color="auto"/>
        <w:bottom w:val="none" w:sz="0" w:space="0" w:color="auto"/>
        <w:right w:val="none" w:sz="0" w:space="0" w:color="auto"/>
      </w:divBdr>
      <w:divsChild>
        <w:div w:id="1231501468">
          <w:marLeft w:val="0"/>
          <w:marRight w:val="0"/>
          <w:marTop w:val="300"/>
          <w:marBottom w:val="0"/>
          <w:divBdr>
            <w:top w:val="none" w:sz="0" w:space="0" w:color="auto"/>
            <w:left w:val="none" w:sz="0" w:space="0" w:color="auto"/>
            <w:bottom w:val="none" w:sz="0" w:space="0" w:color="auto"/>
            <w:right w:val="none" w:sz="0" w:space="0" w:color="auto"/>
          </w:divBdr>
        </w:div>
      </w:divsChild>
    </w:div>
    <w:div w:id="1760178129">
      <w:bodyDiv w:val="1"/>
      <w:marLeft w:val="0"/>
      <w:marRight w:val="0"/>
      <w:marTop w:val="0"/>
      <w:marBottom w:val="0"/>
      <w:divBdr>
        <w:top w:val="none" w:sz="0" w:space="0" w:color="auto"/>
        <w:left w:val="none" w:sz="0" w:space="0" w:color="auto"/>
        <w:bottom w:val="none" w:sz="0" w:space="0" w:color="auto"/>
        <w:right w:val="none" w:sz="0" w:space="0" w:color="auto"/>
      </w:divBdr>
      <w:divsChild>
        <w:div w:id="532964844">
          <w:marLeft w:val="0"/>
          <w:marRight w:val="0"/>
          <w:marTop w:val="0"/>
          <w:marBottom w:val="0"/>
          <w:divBdr>
            <w:top w:val="none" w:sz="0" w:space="0" w:color="auto"/>
            <w:left w:val="none" w:sz="0" w:space="0" w:color="auto"/>
            <w:bottom w:val="none" w:sz="0" w:space="0" w:color="auto"/>
            <w:right w:val="none" w:sz="0" w:space="0" w:color="auto"/>
          </w:divBdr>
          <w:divsChild>
            <w:div w:id="1699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9796">
      <w:bodyDiv w:val="1"/>
      <w:marLeft w:val="0"/>
      <w:marRight w:val="0"/>
      <w:marTop w:val="0"/>
      <w:marBottom w:val="0"/>
      <w:divBdr>
        <w:top w:val="none" w:sz="0" w:space="0" w:color="auto"/>
        <w:left w:val="none" w:sz="0" w:space="0" w:color="auto"/>
        <w:bottom w:val="none" w:sz="0" w:space="0" w:color="auto"/>
        <w:right w:val="none" w:sz="0" w:space="0" w:color="auto"/>
      </w:divBdr>
    </w:div>
    <w:div w:id="1923251892">
      <w:bodyDiv w:val="1"/>
      <w:marLeft w:val="0"/>
      <w:marRight w:val="0"/>
      <w:marTop w:val="0"/>
      <w:marBottom w:val="0"/>
      <w:divBdr>
        <w:top w:val="none" w:sz="0" w:space="0" w:color="auto"/>
        <w:left w:val="none" w:sz="0" w:space="0" w:color="auto"/>
        <w:bottom w:val="none" w:sz="0" w:space="0" w:color="auto"/>
        <w:right w:val="none" w:sz="0" w:space="0" w:color="auto"/>
      </w:divBdr>
    </w:div>
    <w:div w:id="2056537773">
      <w:bodyDiv w:val="1"/>
      <w:marLeft w:val="0"/>
      <w:marRight w:val="0"/>
      <w:marTop w:val="0"/>
      <w:marBottom w:val="0"/>
      <w:divBdr>
        <w:top w:val="none" w:sz="0" w:space="0" w:color="auto"/>
        <w:left w:val="none" w:sz="0" w:space="0" w:color="auto"/>
        <w:bottom w:val="none" w:sz="0" w:space="0" w:color="auto"/>
        <w:right w:val="none" w:sz="0" w:space="0" w:color="auto"/>
      </w:divBdr>
      <w:divsChild>
        <w:div w:id="497230168">
          <w:marLeft w:val="0"/>
          <w:marRight w:val="0"/>
          <w:marTop w:val="0"/>
          <w:marBottom w:val="0"/>
          <w:divBdr>
            <w:top w:val="none" w:sz="0" w:space="0" w:color="auto"/>
            <w:left w:val="none" w:sz="0" w:space="0" w:color="auto"/>
            <w:bottom w:val="none" w:sz="0" w:space="0" w:color="auto"/>
            <w:right w:val="none" w:sz="0" w:space="0" w:color="auto"/>
          </w:divBdr>
          <w:divsChild>
            <w:div w:id="17350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Thakur</cp:lastModifiedBy>
  <cp:revision>31</cp:revision>
  <dcterms:created xsi:type="dcterms:W3CDTF">2016-08-17T11:36:00Z</dcterms:created>
  <dcterms:modified xsi:type="dcterms:W3CDTF">2016-08-22T08:58:00Z</dcterms:modified>
</cp:coreProperties>
</file>